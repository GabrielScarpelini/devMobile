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Introdução à Linguagem Kotlin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Relação dos participantes do Trabalho (RA e Nome):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2200442  NOME: JOSÉ BRENO ALVES OLIVEIRA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2102341  NOME: GABRIEL SCARPELINI PAVIA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2201274  NOME: FELIPE SILVA PINHEIRO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2200464  NOME: PEDRO LUDWIG DE ARAUJO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2201167  NOME: VINICIUS SILVA FERREIRA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 (5.0):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Escrever um programa em Kotlin com uma função que recebe como parâmetros uma lista de qualquer tipo de objeto e um objeto qualquer X (do mesmo tipo dos objetos da lista) e retorna a quantidade de vezes que X aparece na lista.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Código do Programa em Kotlin: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 &lt;T&gt; contarElementos(lista: List&lt;T&gt;, elemento: T): Int 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lista.count { it == elemento }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minhaLista = listOf(3, 2, 3, 4, 5, 6)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listaNome = listOf("Gabriel", "Gabriel", "Mike", "Mike", "Bruno", "Pedro")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elementoBuscado = 3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nomeBuscado = "Mike"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quantidade = contarElementos(minhaLista, elementoBuscado)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val quantidadeNome = contarElementos(listaNome, nomeBuscado)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println("O elemento $elementoBuscado aparece $quantidade vezes na lista.")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println("O elemento $nomeBuscado aparece $quantidadeNome vezes na lista.")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sdt>
      <w:sdtPr>
        <w:tag w:val="goog_rdk_1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ins w:author="Gabriel Scarpelini Pavia" w:id="0" w:date="2023-03-08T22:39:28Z"/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esultado da Execução do Programa:</w:t>
          </w:r>
          <w:sdt>
            <w:sdtPr>
              <w:tag w:val="goog_rdk_0"/>
            </w:sdtPr>
            <w:sdtContent>
              <w:ins w:author="Gabriel Scarpelini Pavia" w:id="0" w:date="2023-03-08T22:39:2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3"/>
        </w:sdtPr>
        <w:sdtContent>
          <w:ins w:author="Gabriel Scarpelini Pavia" w:id="1" w:date="2023-03-08T22:38:47Z"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943600" cy="13462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exemplo com string e com números inteiros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rPr>
              <w:ins w:author="Gabriel Scarpelini Pavia" w:id="2" w:date="2023-03-08T22:33:50Z"/>
              <w:rFonts w:ascii="Arial" w:cs="Arial" w:eastAsia="Arial" w:hAnsi="Arial"/>
              <w:sz w:val="24"/>
              <w:szCs w:val="24"/>
            </w:rPr>
          </w:pPr>
          <w:sdt>
            <w:sdtPr>
              <w:tag w:val="goog_rdk_5"/>
            </w:sdtPr>
            <w:sdtContent>
              <w:ins w:author="Gabriel Scarpelini Pavia" w:id="2" w:date="2023-03-08T22:33:5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2 (5.0):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lambda e funções anônimas, escrever um programa em Kotlin com uma função encontrarPesoIdeal, a partir da altura de uma pessoa. A função deve ter apenas uma linha. Utilizar as seguintes expressões: (h == altura): Para homens:  72.7 * h - 58 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8"/>
        </w:sdtPr>
        <w:sdtContent>
          <w:del w:author="Gabriel Scarpelini Pavia" w:id="3" w:date="2023-03-08T22:34:09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delText xml:space="preserve">r</w:delText>
            </w:r>
          </w:del>
        </w:sdtContent>
      </w:sdt>
      <w:sdt>
        <w:sdtPr>
          <w:tag w:val="goog_rdk_9"/>
        </w:sdtPr>
        <w:sdtContent>
          <w:ins w:author="Gabriel Scarpelini Pavia" w:id="3" w:date="2023-03-08T22:34:09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</w:t>
            </w:r>
          </w:ins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ara mulheres:   62.1 * h - 44.7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Código do Programa em Kotlin: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 encontrarPesoIdeal = {h: Double, gender: String -&gt; if (gender == "M") 72.7 * h - 58 else 62.1 * h - 44.7}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println(encontrarPesoIdeal(1.80, "M"))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Resultado da Execução do Programa: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1701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 para másculino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para Feminino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Observações, comentários e dificuldades encontradas.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Observações sobre a Atividade Contínua: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Atividade Contínua poderá ser feita individualmente ou em grupo de até 6 alunos.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os integrantes do trabalho no início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serão entregues até a data indicada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deverão ser entregues pelo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colocar, se for o caso, suas observações, comentários e dificuldades encontradas para a execução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 da Entrega do Trabalho: Dia 08 de Março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b="0" l="0" r="0" t="0"/>
              <wp:wrapSquare wrapText="bothSides" distB="0" distT="0" distL="0" distR="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-257173</wp:posOffset>
          </wp:positionV>
          <wp:extent cx="1800000" cy="540000"/>
          <wp:effectExtent b="0" l="0" r="0" t="0"/>
          <wp:wrapSquare wrapText="bothSides" distB="0" distT="0" distL="114300" distR="114300"/>
          <wp:docPr descr="A picture containing text, clipart&#10;&#10;Descrição gerada automaticamente" id="10" name="image3.png"/>
          <a:graphic>
            <a:graphicData uri="http://schemas.openxmlformats.org/drawingml/2006/picture">
              <pic:pic>
                <pic:nvPicPr>
                  <pic:cNvPr descr="A picture containing text, clipart&#10;&#10;Descrição gerada automaticament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54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Desenvolvimento Mobile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highlight w:val="lightGray"/>
        <w:u w:val="none"/>
        <w:vertAlign w:val="baseline"/>
        <w:rtl w:val="0"/>
      </w:rPr>
      <w:t xml:space="preserve">ADS3AN - AC1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Prof. MSc. Antônio Catani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254000</wp:posOffset>
              </wp:positionV>
              <wp:extent cx="5876925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825" y="3775238"/>
                        <a:ext cx="5848350" cy="9525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254000</wp:posOffset>
              </wp:positionV>
              <wp:extent cx="5876925" cy="571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69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4/N6jRIqZMJZFTpmBv/OJuTRgA==">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